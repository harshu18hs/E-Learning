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1E63" w14:textId="3D1D7A64" w:rsidR="00567D54" w:rsidRPr="00B200BF" w:rsidRDefault="7772F63D" w:rsidP="7772F63D">
      <w:pPr>
        <w:rPr>
          <w:i/>
          <w:iCs/>
          <w:sz w:val="32"/>
          <w:szCs w:val="32"/>
        </w:rPr>
      </w:pPr>
      <w:del w:id="0" w:author="Prakash Mishra" w:date="2022-04-26T14:53:00Z">
        <w:r w:rsidRPr="00B200BF" w:rsidDel="00B06EEA">
          <w:rPr>
            <w:sz w:val="32"/>
            <w:szCs w:val="32"/>
          </w:rPr>
          <w:delText xml:space="preserve">Book : </w:delText>
        </w:r>
      </w:del>
      <w:r w:rsidRPr="00B200BF">
        <w:rPr>
          <w:i/>
          <w:iCs/>
          <w:sz w:val="32"/>
          <w:szCs w:val="32"/>
        </w:rPr>
        <w:t>The Magic of Thinking Big</w:t>
      </w:r>
    </w:p>
    <w:p w14:paraId="476EE564" w14:textId="1F3861CC" w:rsidR="7772F63D" w:rsidRDefault="7772F63D" w:rsidP="7772F63D">
      <w:pPr>
        <w:rPr>
          <w:sz w:val="28"/>
          <w:szCs w:val="28"/>
        </w:rPr>
      </w:pPr>
      <w:r w:rsidRPr="7772F63D">
        <w:rPr>
          <w:sz w:val="28"/>
          <w:szCs w:val="28"/>
        </w:rPr>
        <w:t>Chapter 1:</w:t>
      </w:r>
      <w:r w:rsidR="00B200BF">
        <w:rPr>
          <w:sz w:val="28"/>
          <w:szCs w:val="28"/>
        </w:rPr>
        <w:t xml:space="preserve"> </w:t>
      </w:r>
      <w:r w:rsidRPr="7772F63D">
        <w:rPr>
          <w:sz w:val="28"/>
          <w:szCs w:val="28"/>
        </w:rPr>
        <w:t>“Believe You Can Succeed and You Will”</w:t>
      </w:r>
      <w:r w:rsidR="007C1310">
        <w:rPr>
          <w:sz w:val="28"/>
          <w:szCs w:val="28"/>
        </w:rPr>
        <w:br/>
      </w:r>
    </w:p>
    <w:p w14:paraId="0EFDCFE6" w14:textId="7EDFB5DD" w:rsidR="7772F63D" w:rsidRDefault="7772F63D" w:rsidP="7772F63D">
      <w:pPr>
        <w:jc w:val="both"/>
        <w:rPr>
          <w:sz w:val="24"/>
          <w:szCs w:val="24"/>
        </w:rPr>
      </w:pPr>
      <w:r w:rsidRPr="7772F63D">
        <w:rPr>
          <w:sz w:val="24"/>
          <w:szCs w:val="24"/>
        </w:rPr>
        <w:t xml:space="preserve">After reading the chapter “Believe you can succeed and you will”, I learned about the importance of believing in </w:t>
      </w:r>
      <w:r w:rsidR="00616341">
        <w:rPr>
          <w:sz w:val="24"/>
          <w:szCs w:val="24"/>
        </w:rPr>
        <w:t>myself.</w:t>
      </w:r>
      <w:r w:rsidRPr="7772F63D">
        <w:rPr>
          <w:sz w:val="24"/>
          <w:szCs w:val="24"/>
        </w:rPr>
        <w:t xml:space="preserve"> I can be successful only if I strongly believe that I can do </w:t>
      </w:r>
      <w:del w:id="1" w:author="Prakash Mishra" w:date="2022-04-26T14:55:00Z">
        <w:r w:rsidRPr="7772F63D" w:rsidDel="00B06EEA">
          <w:rPr>
            <w:sz w:val="24"/>
            <w:szCs w:val="24"/>
          </w:rPr>
          <w:delText>that</w:delText>
        </w:r>
      </w:del>
      <w:ins w:id="2" w:author="Prakash Mishra" w:date="2022-04-26T14:55:00Z">
        <w:r w:rsidR="00B06EEA" w:rsidRPr="7772F63D">
          <w:rPr>
            <w:sz w:val="24"/>
            <w:szCs w:val="24"/>
          </w:rPr>
          <w:t>that,</w:t>
        </w:r>
      </w:ins>
      <w:r w:rsidRPr="7772F63D">
        <w:rPr>
          <w:sz w:val="24"/>
          <w:szCs w:val="24"/>
        </w:rPr>
        <w:t xml:space="preserve"> and I will do that. There is a quote “It’s nonsense to think you can make a mountain move away just by saying ‘Mountain, move away.’ It’s simply impossible”. From this quote, I learned I can’t wish to move a mountain but with a strong belief can even move a mountain. I learned the importance of an “I’m-going-to-the-top" attitude. I read about a young woman who decided to establish a sales agency to sell mobile homes. She was demotivated by many. But with less than $3,000 in savings, and belief in herself, she sold over $1,000,000 worth of trailers and did the unexpected. I read about a small company with only 3 engineers, who not only took part in a program and stood against a big company but also submitted the best proposal and got the job. The “Okay I’ll give it a </w:t>
      </w:r>
      <w:del w:id="3" w:author="Prakash Mishra" w:date="2022-04-26T14:54:00Z">
        <w:r w:rsidRPr="7772F63D" w:rsidDel="00B06EEA">
          <w:rPr>
            <w:sz w:val="24"/>
            <w:szCs w:val="24"/>
          </w:rPr>
          <w:delText>try</w:delText>
        </w:r>
      </w:del>
      <w:ins w:id="4" w:author="Prakash Mishra" w:date="2022-04-26T14:54:00Z">
        <w:r w:rsidR="00B06EEA" w:rsidRPr="7772F63D">
          <w:rPr>
            <w:sz w:val="24"/>
            <w:szCs w:val="24"/>
          </w:rPr>
          <w:t>try,</w:t>
        </w:r>
      </w:ins>
      <w:r w:rsidRPr="7772F63D">
        <w:rPr>
          <w:sz w:val="24"/>
          <w:szCs w:val="24"/>
        </w:rPr>
        <w:t xml:space="preserve"> but I don’t think it will work” attitude produces failures. I have read about a man who changed his life just by the sentence “I harnessed the power of belief". Believe in yourself and good things do start happening. Our mind is a thought factory and there are Mr. Triumph and Mr. Defeat. Mr. Triumph motivates us that we </w:t>
      </w:r>
      <w:del w:id="5" w:author="Prakash Mishra" w:date="2022-04-26T14:54:00Z">
        <w:r w:rsidRPr="7772F63D" w:rsidDel="00B06EEA">
          <w:rPr>
            <w:sz w:val="24"/>
            <w:szCs w:val="24"/>
          </w:rPr>
          <w:delText>can</w:delText>
        </w:r>
      </w:del>
      <w:ins w:id="6" w:author="Prakash Mishra" w:date="2022-04-26T14:54:00Z">
        <w:r w:rsidR="00B06EEA" w:rsidRPr="7772F63D">
          <w:rPr>
            <w:sz w:val="24"/>
            <w:szCs w:val="24"/>
          </w:rPr>
          <w:t>can,</w:t>
        </w:r>
      </w:ins>
      <w:r w:rsidRPr="7772F63D">
        <w:rPr>
          <w:sz w:val="24"/>
          <w:szCs w:val="24"/>
        </w:rPr>
        <w:t xml:space="preserve"> and Mr. Defeat stops us from doing what we are capable of. I learned the 3 guidelines to develop the power of belief- “Think success, don't think failure”, “remind yourself that you are better than you think” and “Believe Big”. There is a quote by Mr. Ralph J. Cordiner, chairman “We need from every man who aspires leadership-for him-self and his company-a determination to undertake a personal program of self-development. Nobody is going to order a man to develop...</w:t>
      </w:r>
      <w:ins w:id="7" w:author="Prakash Mishra" w:date="2022-04-26T14:53:00Z">
        <w:r w:rsidR="00B06EEA">
          <w:rPr>
            <w:sz w:val="24"/>
            <w:szCs w:val="24"/>
          </w:rPr>
          <w:t xml:space="preserve"> </w:t>
        </w:r>
      </w:ins>
      <w:r w:rsidRPr="7772F63D">
        <w:rPr>
          <w:sz w:val="24"/>
          <w:szCs w:val="24"/>
        </w:rPr>
        <w:t xml:space="preserve">whether a </w:t>
      </w:r>
      <w:del w:id="8" w:author="Prakash Mishra" w:date="2022-04-26T14:54:00Z">
        <w:r w:rsidRPr="7772F63D" w:rsidDel="00B06EEA">
          <w:rPr>
            <w:sz w:val="24"/>
            <w:szCs w:val="24"/>
          </w:rPr>
          <w:delText>man lags</w:delText>
        </w:r>
      </w:del>
      <w:ins w:id="9" w:author="Prakash Mishra" w:date="2022-04-26T14:54:00Z">
        <w:r w:rsidR="00B06EEA" w:rsidRPr="7772F63D">
          <w:rPr>
            <w:sz w:val="24"/>
            <w:szCs w:val="24"/>
          </w:rPr>
          <w:t>man lag</w:t>
        </w:r>
      </w:ins>
      <w:r w:rsidRPr="7772F63D">
        <w:rPr>
          <w:sz w:val="24"/>
          <w:szCs w:val="24"/>
        </w:rPr>
        <w:t xml:space="preserve"> </w:t>
      </w:r>
      <w:del w:id="10" w:author="Prakash Mishra" w:date="2022-04-26T14:53:00Z">
        <w:r w:rsidRPr="7772F63D" w:rsidDel="00B06EEA">
          <w:rPr>
            <w:sz w:val="24"/>
            <w:szCs w:val="24"/>
          </w:rPr>
          <w:delText xml:space="preserve">behind </w:delText>
        </w:r>
      </w:del>
      <w:r w:rsidRPr="7772F63D">
        <w:rPr>
          <w:sz w:val="24"/>
          <w:szCs w:val="24"/>
        </w:rPr>
        <w:t xml:space="preserve">or moves ahead in his specialty is a matter of his </w:t>
      </w:r>
      <w:del w:id="11" w:author="Prakash Mishra" w:date="2022-04-26T14:53:00Z">
        <w:r w:rsidRPr="7772F63D" w:rsidDel="00B06EEA">
          <w:rPr>
            <w:sz w:val="24"/>
            <w:szCs w:val="24"/>
          </w:rPr>
          <w:delText xml:space="preserve">own personal </w:delText>
        </w:r>
      </w:del>
      <w:r w:rsidRPr="7772F63D">
        <w:rPr>
          <w:sz w:val="24"/>
          <w:szCs w:val="24"/>
        </w:rPr>
        <w:t xml:space="preserve">application. This is something that takes time, work, and sacrifice. Nobody does it for you.” I learned that a </w:t>
      </w:r>
      <w:r w:rsidR="00945BFA">
        <w:rPr>
          <w:sz w:val="24"/>
          <w:szCs w:val="24"/>
        </w:rPr>
        <w:t xml:space="preserve">personal </w:t>
      </w:r>
      <w:r w:rsidRPr="7772F63D">
        <w:rPr>
          <w:sz w:val="24"/>
          <w:szCs w:val="24"/>
        </w:rPr>
        <w:t xml:space="preserve">training program is the best to know ourselves in a better way. I have a laboratory where I can work and study and that is my atmosphere and have examples </w:t>
      </w:r>
      <w:del w:id="12" w:author="Prakash Mishra" w:date="2022-04-26T14:54:00Z">
        <w:r w:rsidRPr="7772F63D" w:rsidDel="00B06EEA">
          <w:rPr>
            <w:sz w:val="24"/>
            <w:szCs w:val="24"/>
          </w:rPr>
          <w:delText>i.e.</w:delText>
        </w:r>
      </w:del>
      <w:ins w:id="13" w:author="Prakash Mishra" w:date="2022-04-26T14:54:00Z">
        <w:r w:rsidR="00B06EEA" w:rsidRPr="7772F63D">
          <w:rPr>
            <w:sz w:val="24"/>
            <w:szCs w:val="24"/>
          </w:rPr>
          <w:t>i.e.,</w:t>
        </w:r>
      </w:ins>
      <w:r w:rsidRPr="7772F63D">
        <w:rPr>
          <w:sz w:val="24"/>
          <w:szCs w:val="24"/>
        </w:rPr>
        <w:t xml:space="preserve"> human actions to learn. I am the scientist of my </w:t>
      </w:r>
      <w:del w:id="14" w:author="Prakash Mishra" w:date="2022-04-26T14:54:00Z">
        <w:r w:rsidRPr="7772F63D" w:rsidDel="00B06EEA">
          <w:rPr>
            <w:sz w:val="24"/>
            <w:szCs w:val="24"/>
          </w:rPr>
          <w:delText>library</w:delText>
        </w:r>
      </w:del>
      <w:ins w:id="15" w:author="Prakash Mishra" w:date="2022-04-26T14:54:00Z">
        <w:r w:rsidR="00B06EEA" w:rsidRPr="7772F63D">
          <w:rPr>
            <w:sz w:val="24"/>
            <w:szCs w:val="24"/>
          </w:rPr>
          <w:t>library,</w:t>
        </w:r>
      </w:ins>
      <w:r w:rsidRPr="7772F63D">
        <w:rPr>
          <w:sz w:val="24"/>
          <w:szCs w:val="24"/>
        </w:rPr>
        <w:t xml:space="preserve"> and I can learn, observe and experiment.</w:t>
      </w:r>
    </w:p>
    <w:p w14:paraId="0FF9D212" w14:textId="2441D564" w:rsidR="7772F63D" w:rsidRDefault="7772F63D" w:rsidP="7772F63D">
      <w:pPr>
        <w:jc w:val="both"/>
        <w:rPr>
          <w:sz w:val="24"/>
          <w:szCs w:val="24"/>
        </w:rPr>
      </w:pPr>
      <w:r w:rsidRPr="7772F63D">
        <w:rPr>
          <w:sz w:val="24"/>
          <w:szCs w:val="24"/>
        </w:rPr>
        <w:t xml:space="preserve">I remember an event that took place in my life where I could have given up and loose or I could have risen </w:t>
      </w:r>
      <w:del w:id="16" w:author="Prakash Mishra" w:date="2022-04-26T14:55:00Z">
        <w:r w:rsidRPr="7772F63D" w:rsidDel="00B06EEA">
          <w:rPr>
            <w:sz w:val="24"/>
            <w:szCs w:val="24"/>
          </w:rPr>
          <w:delText xml:space="preserve">up </w:delText>
        </w:r>
      </w:del>
      <w:r w:rsidRPr="7772F63D">
        <w:rPr>
          <w:sz w:val="24"/>
          <w:szCs w:val="24"/>
        </w:rPr>
        <w:t xml:space="preserve">and won. I chose to be a winner. I was interested in </w:t>
      </w:r>
      <w:ins w:id="17" w:author="Prakash Mishra" w:date="2022-04-26T14:58:00Z">
        <w:r w:rsidR="00426A9E">
          <w:rPr>
            <w:sz w:val="24"/>
            <w:szCs w:val="24"/>
          </w:rPr>
          <w:t xml:space="preserve">the </w:t>
        </w:r>
      </w:ins>
      <w:r w:rsidRPr="7772F63D">
        <w:rPr>
          <w:sz w:val="24"/>
          <w:szCs w:val="24"/>
        </w:rPr>
        <w:t xml:space="preserve">medical </w:t>
      </w:r>
      <w:del w:id="18" w:author="Prakash Mishra" w:date="2022-04-26T14:58:00Z">
        <w:r w:rsidRPr="7772F63D" w:rsidDel="00426A9E">
          <w:rPr>
            <w:sz w:val="24"/>
            <w:szCs w:val="24"/>
          </w:rPr>
          <w:delText>line</w:delText>
        </w:r>
      </w:del>
      <w:ins w:id="19" w:author="Prakash Mishra" w:date="2022-04-26T14:58:00Z">
        <w:r w:rsidR="00426A9E" w:rsidRPr="7772F63D">
          <w:rPr>
            <w:sz w:val="24"/>
            <w:szCs w:val="24"/>
          </w:rPr>
          <w:t>line,</w:t>
        </w:r>
      </w:ins>
      <w:r w:rsidRPr="7772F63D">
        <w:rPr>
          <w:sz w:val="24"/>
          <w:szCs w:val="24"/>
        </w:rPr>
        <w:t xml:space="preserve"> and I gave </w:t>
      </w:r>
      <w:ins w:id="20" w:author="Prakash Mishra" w:date="2022-04-26T14:59:00Z">
        <w:r w:rsidR="00426A9E">
          <w:rPr>
            <w:sz w:val="24"/>
            <w:szCs w:val="24"/>
          </w:rPr>
          <w:t xml:space="preserve">the </w:t>
        </w:r>
      </w:ins>
      <w:r w:rsidRPr="7772F63D">
        <w:rPr>
          <w:sz w:val="24"/>
          <w:szCs w:val="24"/>
        </w:rPr>
        <w:t>exam in 11</w:t>
      </w:r>
      <w:r w:rsidRPr="7772F63D">
        <w:rPr>
          <w:sz w:val="24"/>
          <w:szCs w:val="24"/>
          <w:vertAlign w:val="superscript"/>
        </w:rPr>
        <w:t>th</w:t>
      </w:r>
      <w:r w:rsidRPr="7772F63D">
        <w:rPr>
          <w:sz w:val="24"/>
          <w:szCs w:val="24"/>
        </w:rPr>
        <w:t xml:space="preserve"> for the same and was among </w:t>
      </w:r>
      <w:ins w:id="21" w:author="Prakash Mishra" w:date="2022-04-26T14:59:00Z">
        <w:r w:rsidR="00426A9E">
          <w:rPr>
            <w:sz w:val="24"/>
            <w:szCs w:val="24"/>
          </w:rPr>
          <w:t xml:space="preserve">the </w:t>
        </w:r>
      </w:ins>
      <w:r w:rsidRPr="7772F63D">
        <w:rPr>
          <w:sz w:val="24"/>
          <w:szCs w:val="24"/>
        </w:rPr>
        <w:t xml:space="preserve">top 5. After 3 months of study, since I was not able to give much time, I couldn’t do well. So, my parents suggested to do a diploma and move forward in the IT sector. I chose that line but couldn’t do good. I tried and tried but again faced failure but still, I didn’t give up and I continue to work hard and graduated with good marks and got placed in a very good company In Time Tec. My career started </w:t>
      </w:r>
      <w:del w:id="22" w:author="Prakash Mishra" w:date="2022-04-26T14:58:00Z">
        <w:r w:rsidRPr="7772F63D" w:rsidDel="00426A9E">
          <w:rPr>
            <w:sz w:val="24"/>
            <w:szCs w:val="24"/>
          </w:rPr>
          <w:delText>well</w:delText>
        </w:r>
      </w:del>
      <w:ins w:id="23" w:author="Prakash Mishra" w:date="2022-04-26T14:58:00Z">
        <w:r w:rsidR="00426A9E" w:rsidRPr="7772F63D">
          <w:rPr>
            <w:sz w:val="24"/>
            <w:szCs w:val="24"/>
          </w:rPr>
          <w:t>well,</w:t>
        </w:r>
      </w:ins>
      <w:r w:rsidRPr="7772F63D">
        <w:rPr>
          <w:sz w:val="24"/>
          <w:szCs w:val="24"/>
        </w:rPr>
        <w:t xml:space="preserve"> and I want to do very well to be more successful and I don’t want to stop.</w:t>
      </w:r>
    </w:p>
    <w:p w14:paraId="3C9F387A" w14:textId="62040145" w:rsidR="7772F63D" w:rsidRDefault="7772F63D" w:rsidP="7772F63D">
      <w:pPr>
        <w:jc w:val="both"/>
        <w:rPr>
          <w:sz w:val="24"/>
          <w:szCs w:val="24"/>
        </w:rPr>
      </w:pPr>
      <w:r w:rsidRPr="7772F63D">
        <w:rPr>
          <w:sz w:val="24"/>
          <w:szCs w:val="24"/>
        </w:rPr>
        <w:t xml:space="preserve">Reading this chapter, I </w:t>
      </w:r>
      <w:del w:id="24" w:author="Prakash Mishra" w:date="2022-04-26T14:57:00Z">
        <w:r w:rsidRPr="7772F63D" w:rsidDel="00426A9E">
          <w:rPr>
            <w:sz w:val="24"/>
            <w:szCs w:val="24"/>
          </w:rPr>
          <w:delText>came to the conclusion</w:delText>
        </w:r>
      </w:del>
      <w:ins w:id="25" w:author="Prakash Mishra" w:date="2022-04-26T14:57:00Z">
        <w:r w:rsidR="00426A9E" w:rsidRPr="7772F63D">
          <w:rPr>
            <w:sz w:val="24"/>
            <w:szCs w:val="24"/>
          </w:rPr>
          <w:t>concluded</w:t>
        </w:r>
      </w:ins>
      <w:r w:rsidRPr="7772F63D">
        <w:rPr>
          <w:sz w:val="24"/>
          <w:szCs w:val="24"/>
        </w:rPr>
        <w:t xml:space="preserve"> that everything is possible</w:t>
      </w:r>
      <w:ins w:id="26" w:author="Prakash Mishra" w:date="2022-04-26T14:59:00Z">
        <w:r w:rsidR="00426A9E">
          <w:rPr>
            <w:sz w:val="24"/>
            <w:szCs w:val="24"/>
          </w:rPr>
          <w:t>,</w:t>
        </w:r>
      </w:ins>
      <w:r w:rsidRPr="7772F63D">
        <w:rPr>
          <w:sz w:val="24"/>
          <w:szCs w:val="24"/>
        </w:rPr>
        <w:t xml:space="preserve"> all I </w:t>
      </w:r>
      <w:del w:id="27" w:author="Prakash Mishra" w:date="2022-04-26T14:58:00Z">
        <w:r w:rsidRPr="7772F63D" w:rsidDel="00426A9E">
          <w:rPr>
            <w:sz w:val="24"/>
            <w:szCs w:val="24"/>
          </w:rPr>
          <w:delText>have to</w:delText>
        </w:r>
      </w:del>
      <w:ins w:id="28" w:author="Prakash Mishra" w:date="2022-04-26T14:58:00Z">
        <w:r w:rsidR="00426A9E" w:rsidRPr="7772F63D">
          <w:rPr>
            <w:sz w:val="24"/>
            <w:szCs w:val="24"/>
          </w:rPr>
          <w:t>must</w:t>
        </w:r>
      </w:ins>
      <w:r w:rsidRPr="7772F63D">
        <w:rPr>
          <w:sz w:val="24"/>
          <w:szCs w:val="24"/>
        </w:rPr>
        <w:t xml:space="preserve"> do is have belief in myself, and whatever the situation is don’t leave that belief. Believing in yourself is the key to </w:t>
      </w:r>
      <w:r w:rsidR="00E0365B" w:rsidRPr="7772F63D">
        <w:rPr>
          <w:sz w:val="24"/>
          <w:szCs w:val="24"/>
        </w:rPr>
        <w:t>success.</w:t>
      </w:r>
      <w:r w:rsidR="00E0365B">
        <w:rPr>
          <w:sz w:val="24"/>
          <w:szCs w:val="24"/>
        </w:rPr>
        <w:t xml:space="preserve"> To</w:t>
      </w:r>
      <w:r w:rsidR="003500E3">
        <w:rPr>
          <w:sz w:val="24"/>
          <w:szCs w:val="24"/>
        </w:rPr>
        <w:t xml:space="preserve"> be successful I </w:t>
      </w:r>
      <w:del w:id="29" w:author="Prakash Mishra" w:date="2022-04-26T14:57:00Z">
        <w:r w:rsidR="003500E3" w:rsidDel="00426A9E">
          <w:rPr>
            <w:sz w:val="24"/>
            <w:szCs w:val="24"/>
          </w:rPr>
          <w:delText>have to</w:delText>
        </w:r>
      </w:del>
      <w:ins w:id="30" w:author="Prakash Mishra" w:date="2022-04-26T14:57:00Z">
        <w:r w:rsidR="00426A9E">
          <w:rPr>
            <w:sz w:val="24"/>
            <w:szCs w:val="24"/>
          </w:rPr>
          <w:t>must</w:t>
        </w:r>
      </w:ins>
      <w:r w:rsidR="003500E3">
        <w:rPr>
          <w:sz w:val="24"/>
          <w:szCs w:val="24"/>
        </w:rPr>
        <w:t xml:space="preserve"> look at myself and work </w:t>
      </w:r>
      <w:ins w:id="31" w:author="Prakash Mishra" w:date="2022-04-26T15:00:00Z">
        <w:r w:rsidR="00426A9E">
          <w:rPr>
            <w:sz w:val="24"/>
            <w:szCs w:val="24"/>
          </w:rPr>
          <w:t xml:space="preserve">on </w:t>
        </w:r>
      </w:ins>
      <w:del w:id="32" w:author="Prakash Mishra" w:date="2022-04-26T14:55:00Z">
        <w:r w:rsidR="003500E3" w:rsidDel="00B06EEA">
          <w:rPr>
            <w:sz w:val="24"/>
            <w:szCs w:val="24"/>
          </w:rPr>
          <w:delText xml:space="preserve">upon </w:delText>
        </w:r>
      </w:del>
      <w:r w:rsidR="003500E3">
        <w:rPr>
          <w:sz w:val="24"/>
          <w:szCs w:val="24"/>
        </w:rPr>
        <w:t xml:space="preserve">my actions and </w:t>
      </w:r>
      <w:r w:rsidR="00976C99">
        <w:rPr>
          <w:sz w:val="24"/>
          <w:szCs w:val="24"/>
        </w:rPr>
        <w:t xml:space="preserve">always keep </w:t>
      </w:r>
      <w:del w:id="33" w:author="Prakash Mishra" w:date="2022-04-26T14:55:00Z">
        <w:r w:rsidR="00976C99" w:rsidDel="00B06EEA">
          <w:rPr>
            <w:sz w:val="24"/>
            <w:szCs w:val="24"/>
          </w:rPr>
          <w:delText xml:space="preserve">be </w:delText>
        </w:r>
      </w:del>
      <w:ins w:id="34" w:author="Prakash Mishra" w:date="2022-04-26T14:55:00Z">
        <w:r w:rsidR="00B06EEA">
          <w:rPr>
            <w:sz w:val="24"/>
            <w:szCs w:val="24"/>
          </w:rPr>
          <w:t xml:space="preserve">being </w:t>
        </w:r>
      </w:ins>
      <w:r w:rsidR="00976C99">
        <w:rPr>
          <w:sz w:val="24"/>
          <w:szCs w:val="24"/>
        </w:rPr>
        <w:t xml:space="preserve">positive </w:t>
      </w:r>
      <w:ins w:id="35" w:author="Prakash Mishra" w:date="2022-04-26T15:00:00Z">
        <w:r w:rsidR="00426A9E">
          <w:rPr>
            <w:sz w:val="24"/>
            <w:szCs w:val="24"/>
          </w:rPr>
          <w:t xml:space="preserve">about </w:t>
        </w:r>
      </w:ins>
      <w:del w:id="36" w:author="Prakash Mishra" w:date="2022-04-26T14:55:00Z">
        <w:r w:rsidR="00976C99" w:rsidDel="00B06EEA">
          <w:rPr>
            <w:sz w:val="24"/>
            <w:szCs w:val="24"/>
          </w:rPr>
          <w:delText xml:space="preserve">towards </w:delText>
        </w:r>
      </w:del>
      <w:r w:rsidR="00976C99">
        <w:rPr>
          <w:sz w:val="24"/>
          <w:szCs w:val="24"/>
        </w:rPr>
        <w:t xml:space="preserve">what I do and what I want to </w:t>
      </w:r>
      <w:commentRangeStart w:id="37"/>
      <w:commentRangeStart w:id="38"/>
      <w:commentRangeStart w:id="39"/>
      <w:commentRangeStart w:id="40"/>
      <w:r w:rsidR="00976C99">
        <w:rPr>
          <w:sz w:val="24"/>
          <w:szCs w:val="24"/>
        </w:rPr>
        <w:t>do</w:t>
      </w:r>
      <w:commentRangeEnd w:id="37"/>
      <w:r w:rsidR="004007A5">
        <w:rPr>
          <w:rStyle w:val="CommentReference"/>
        </w:rPr>
        <w:commentReference w:id="37"/>
      </w:r>
      <w:commentRangeEnd w:id="38"/>
      <w:r w:rsidR="004007A5">
        <w:rPr>
          <w:rStyle w:val="CommentReference"/>
        </w:rPr>
        <w:commentReference w:id="38"/>
      </w:r>
      <w:commentRangeEnd w:id="39"/>
      <w:r w:rsidR="00D12EAF">
        <w:rPr>
          <w:rStyle w:val="CommentReference"/>
        </w:rPr>
        <w:commentReference w:id="39"/>
      </w:r>
      <w:commentRangeEnd w:id="40"/>
      <w:r w:rsidR="007C1E2B">
        <w:rPr>
          <w:rStyle w:val="CommentReference"/>
        </w:rPr>
        <w:commentReference w:id="40"/>
      </w:r>
      <w:r w:rsidR="00976C99">
        <w:rPr>
          <w:sz w:val="24"/>
          <w:szCs w:val="24"/>
        </w:rPr>
        <w:t>.</w:t>
      </w:r>
    </w:p>
    <w:p w14:paraId="40243816" w14:textId="4E9E8303" w:rsidR="7772F63D" w:rsidRDefault="7772F63D" w:rsidP="7772F63D">
      <w:pPr>
        <w:jc w:val="both"/>
        <w:rPr>
          <w:sz w:val="28"/>
          <w:szCs w:val="28"/>
        </w:rPr>
      </w:pPr>
    </w:p>
    <w:p w14:paraId="72939277" w14:textId="52AC3321" w:rsidR="7772F63D" w:rsidRDefault="7772F63D" w:rsidP="7772F63D"/>
    <w:sectPr w:rsidR="7772F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7" w:author="Prakash Mishra" w:date="2022-04-26T15:06:00Z" w:initials="PM">
    <w:p w14:paraId="567B01B8" w14:textId="47FDDC31" w:rsidR="004007A5" w:rsidRDefault="004007A5">
      <w:pPr>
        <w:pStyle w:val="CommentText"/>
      </w:pPr>
      <w:r>
        <w:rPr>
          <w:rStyle w:val="CommentReference"/>
        </w:rPr>
        <w:annotationRef/>
      </w:r>
    </w:p>
  </w:comment>
  <w:comment w:id="38" w:author="Prakash Mishra" w:date="2022-04-26T15:06:00Z" w:initials="PM">
    <w:p w14:paraId="10668360" w14:textId="47CAA52F" w:rsidR="004007A5" w:rsidRDefault="004007A5">
      <w:pPr>
        <w:pStyle w:val="CommentText"/>
      </w:pPr>
      <w:r>
        <w:rPr>
          <w:rStyle w:val="CommentReference"/>
        </w:rPr>
        <w:annotationRef/>
      </w:r>
    </w:p>
  </w:comment>
  <w:comment w:id="39" w:author="Prakash Mishra" w:date="2022-04-26T15:07:00Z" w:initials="PM">
    <w:p w14:paraId="2EB08ACB" w14:textId="504853C3" w:rsidR="00D12EAF" w:rsidRDefault="00D12EAF">
      <w:pPr>
        <w:pStyle w:val="CommentText"/>
      </w:pPr>
      <w:r>
        <w:rPr>
          <w:rStyle w:val="CommentReference"/>
        </w:rPr>
        <w:annotationRef/>
      </w:r>
      <w:r>
        <w:t>Content should be 600 words long, please make sure that’s the case.</w:t>
      </w:r>
    </w:p>
  </w:comment>
  <w:comment w:id="40" w:author="Harshita Sharma" w:date="2022-04-30T15:44:00Z" w:initials="HS">
    <w:p w14:paraId="0494CD57" w14:textId="5B96484A" w:rsidR="007C1E2B" w:rsidRDefault="007C1E2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7B01B8" w15:done="0"/>
  <w15:commentEx w15:paraId="10668360" w15:done="0"/>
  <w15:commentEx w15:paraId="2EB08ACB" w15:done="0"/>
  <w15:commentEx w15:paraId="0494CD57" w15:paraIdParent="2EB08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88F0" w16cex:dateUtc="2022-04-26T09:36:00Z"/>
  <w16cex:commentExtensible w16cex:durableId="26128906" w16cex:dateUtc="2022-04-26T09:36:00Z"/>
  <w16cex:commentExtensible w16cex:durableId="26128941" w16cex:dateUtc="2022-04-26T09:37:00Z"/>
  <w16cex:commentExtensible w16cex:durableId="2617D7E4" w16cex:dateUtc="2022-04-30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7B01B8" w16cid:durableId="261288F0"/>
  <w16cid:commentId w16cid:paraId="10668360" w16cid:durableId="26128906"/>
  <w16cid:commentId w16cid:paraId="2EB08ACB" w16cid:durableId="26128941"/>
  <w16cid:commentId w16cid:paraId="0494CD57" w16cid:durableId="2617D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kash Mishra">
    <w15:presenceInfo w15:providerId="AD" w15:userId="S::prakash.mishra@intimetec.com::77d61310-36c7-4b47-b3d9-5ae0ecd8edf1"/>
  </w15:person>
  <w15:person w15:author="Harshita Sharma">
    <w15:presenceInfo w15:providerId="AD" w15:userId="S::harshita.sharma@intimetec.com::0f283420-2837-4b6c-ba03-e76f69bc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54"/>
    <w:rsid w:val="003500E3"/>
    <w:rsid w:val="004007A5"/>
    <w:rsid w:val="00426A9E"/>
    <w:rsid w:val="005422DE"/>
    <w:rsid w:val="00567D54"/>
    <w:rsid w:val="00616341"/>
    <w:rsid w:val="006A76B5"/>
    <w:rsid w:val="007C1310"/>
    <w:rsid w:val="007C1E2B"/>
    <w:rsid w:val="00945BFA"/>
    <w:rsid w:val="00976C99"/>
    <w:rsid w:val="00B06EEA"/>
    <w:rsid w:val="00B200BF"/>
    <w:rsid w:val="00D12EAF"/>
    <w:rsid w:val="00E0365B"/>
    <w:rsid w:val="016E9776"/>
    <w:rsid w:val="01F27ADC"/>
    <w:rsid w:val="05975FE2"/>
    <w:rsid w:val="06420899"/>
    <w:rsid w:val="08997F1F"/>
    <w:rsid w:val="08E800C8"/>
    <w:rsid w:val="0B7B5D5A"/>
    <w:rsid w:val="1056359E"/>
    <w:rsid w:val="10D4B5B4"/>
    <w:rsid w:val="12575DB8"/>
    <w:rsid w:val="13F32E19"/>
    <w:rsid w:val="1497D7EB"/>
    <w:rsid w:val="17FE63D5"/>
    <w:rsid w:val="208A67E5"/>
    <w:rsid w:val="20D99EA7"/>
    <w:rsid w:val="211123FD"/>
    <w:rsid w:val="21A4F6A4"/>
    <w:rsid w:val="231717EF"/>
    <w:rsid w:val="23ECC5EA"/>
    <w:rsid w:val="26D52FEA"/>
    <w:rsid w:val="27673D24"/>
    <w:rsid w:val="280EB415"/>
    <w:rsid w:val="289D9926"/>
    <w:rsid w:val="28C0370D"/>
    <w:rsid w:val="2F16AA43"/>
    <w:rsid w:val="31CA679F"/>
    <w:rsid w:val="33E019F7"/>
    <w:rsid w:val="3418AC7F"/>
    <w:rsid w:val="35020861"/>
    <w:rsid w:val="36387671"/>
    <w:rsid w:val="369DD8C2"/>
    <w:rsid w:val="371FDA15"/>
    <w:rsid w:val="37504D41"/>
    <w:rsid w:val="38B38B1A"/>
    <w:rsid w:val="38DB4772"/>
    <w:rsid w:val="38EC1DA2"/>
    <w:rsid w:val="3B435044"/>
    <w:rsid w:val="3B4CC5CE"/>
    <w:rsid w:val="3B713F4D"/>
    <w:rsid w:val="3BF34B38"/>
    <w:rsid w:val="3D2B6CA7"/>
    <w:rsid w:val="3DCAC43C"/>
    <w:rsid w:val="3F2AEBFA"/>
    <w:rsid w:val="3F6EB3F9"/>
    <w:rsid w:val="417B2918"/>
    <w:rsid w:val="41D3F52C"/>
    <w:rsid w:val="4386C2DB"/>
    <w:rsid w:val="463571DE"/>
    <w:rsid w:val="4A79FDF0"/>
    <w:rsid w:val="4C375E0B"/>
    <w:rsid w:val="4DDF546F"/>
    <w:rsid w:val="4E31BCF7"/>
    <w:rsid w:val="4F689A46"/>
    <w:rsid w:val="4F6EFECD"/>
    <w:rsid w:val="50CD8761"/>
    <w:rsid w:val="50FC187A"/>
    <w:rsid w:val="51DD7C3E"/>
    <w:rsid w:val="526BE778"/>
    <w:rsid w:val="52BDA775"/>
    <w:rsid w:val="55DEE261"/>
    <w:rsid w:val="588C309E"/>
    <w:rsid w:val="5A482460"/>
    <w:rsid w:val="5A9594BA"/>
    <w:rsid w:val="5C782177"/>
    <w:rsid w:val="5D281C6B"/>
    <w:rsid w:val="5E2EB864"/>
    <w:rsid w:val="5F6C9C4A"/>
    <w:rsid w:val="5F8E327F"/>
    <w:rsid w:val="5FCB9077"/>
    <w:rsid w:val="603B9DBD"/>
    <w:rsid w:val="65955348"/>
    <w:rsid w:val="6691B6E4"/>
    <w:rsid w:val="677BAA3E"/>
    <w:rsid w:val="6794D29B"/>
    <w:rsid w:val="685C185E"/>
    <w:rsid w:val="69CBE75C"/>
    <w:rsid w:val="6AFFBF3B"/>
    <w:rsid w:val="6BACE17D"/>
    <w:rsid w:val="71758C84"/>
    <w:rsid w:val="72F1A8C3"/>
    <w:rsid w:val="73F2E7E7"/>
    <w:rsid w:val="758EB848"/>
    <w:rsid w:val="764786B6"/>
    <w:rsid w:val="7690E8F3"/>
    <w:rsid w:val="7772F63D"/>
    <w:rsid w:val="779B4392"/>
    <w:rsid w:val="77BFBD11"/>
    <w:rsid w:val="792D6C93"/>
    <w:rsid w:val="7965FF1B"/>
    <w:rsid w:val="7C6EB4B5"/>
    <w:rsid w:val="7E0A8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C653"/>
  <w15:chartTrackingRefBased/>
  <w15:docId w15:val="{1780F3E4-96CA-4AFD-A023-CDDA9A3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06EE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00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E7EE-FB8A-4304-9051-CEB026F0E2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5</cp:revision>
  <dcterms:created xsi:type="dcterms:W3CDTF">2022-04-26T09:35:00Z</dcterms:created>
  <dcterms:modified xsi:type="dcterms:W3CDTF">2022-04-30T10:14:00Z</dcterms:modified>
</cp:coreProperties>
</file>